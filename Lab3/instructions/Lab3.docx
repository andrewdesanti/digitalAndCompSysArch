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289ED9" w14:textId="77777777" w:rsidR="00BA5D68" w:rsidRDefault="00571F97">
      <w:pPr>
        <w:jc w:val="center"/>
        <w:rPr>
          <w:rFonts w:ascii="Times New Roman" w:eastAsia="Batang" w:hAnsi="Times New Roman" w:cs="Times New Roman"/>
          <w:b/>
          <w:bCs/>
          <w:sz w:val="24"/>
          <w:szCs w:val="24"/>
          <w:lang w:eastAsia="ko-KR"/>
        </w:rPr>
      </w:pPr>
      <w:r>
        <w:rPr>
          <w:rFonts w:ascii="Times New Roman" w:eastAsia="Batang" w:hAnsi="Times New Roman" w:cs="Times New Roman"/>
          <w:b/>
          <w:bCs/>
          <w:sz w:val="24"/>
          <w:szCs w:val="24"/>
          <w:lang w:eastAsia="ko-KR"/>
        </w:rPr>
        <w:t xml:space="preserve">Lab Assignment 3: Writing Pipelined MIPS simulator </w:t>
      </w:r>
    </w:p>
    <w:p w14:paraId="2A9CE54F" w14:textId="66300ABE" w:rsidR="006A17B7" w:rsidRDefault="00571F97">
      <w:pPr>
        <w:jc w:val="center"/>
        <w:rPr>
          <w:ins w:id="0" w:author="Hang Liu" w:date="2019-10-14T13:11:00Z"/>
          <w:rFonts w:ascii="Times New Roman" w:eastAsia="Batang" w:hAnsi="Times New Roman" w:cs="Times New Roman"/>
          <w:bCs/>
          <w:sz w:val="24"/>
          <w:szCs w:val="24"/>
          <w:lang w:eastAsia="ko-KR"/>
        </w:rPr>
      </w:pPr>
      <w:del w:id="1" w:author="明驹 何" w:date="2021-04-05T15:18:00Z">
        <w:r w:rsidDel="0070640B">
          <w:rPr>
            <w:rFonts w:ascii="Times New Roman" w:eastAsia="Batang" w:hAnsi="Times New Roman" w:cs="Times New Roman"/>
            <w:bCs/>
            <w:sz w:val="24"/>
            <w:szCs w:val="24"/>
            <w:lang w:eastAsia="ko-KR"/>
          </w:rPr>
          <w:delText xml:space="preserve">100 </w:delText>
        </w:r>
      </w:del>
      <w:ins w:id="2" w:author="明驹 何" w:date="2021-04-05T15:18:00Z">
        <w:r w:rsidR="0070640B">
          <w:rPr>
            <w:rFonts w:ascii="Times New Roman" w:eastAsia="Batang" w:hAnsi="Times New Roman" w:cs="Times New Roman"/>
            <w:bCs/>
            <w:sz w:val="24"/>
            <w:szCs w:val="24"/>
            <w:lang w:eastAsia="ko-KR"/>
          </w:rPr>
          <w:t>50</w:t>
        </w:r>
        <w:r w:rsidR="0070640B">
          <w:rPr>
            <w:rFonts w:ascii="Times New Roman" w:eastAsia="Batang" w:hAnsi="Times New Roman" w:cs="Times New Roman"/>
            <w:bCs/>
            <w:sz w:val="24"/>
            <w:szCs w:val="24"/>
            <w:lang w:eastAsia="ko-KR"/>
          </w:rPr>
          <w:t xml:space="preserve"> </w:t>
        </w:r>
      </w:ins>
      <w:r>
        <w:rPr>
          <w:rFonts w:ascii="Times New Roman" w:eastAsia="Batang" w:hAnsi="Times New Roman" w:cs="Times New Roman"/>
          <w:bCs/>
          <w:sz w:val="24"/>
          <w:szCs w:val="24"/>
          <w:lang w:eastAsia="ko-KR"/>
        </w:rPr>
        <w:t>points (</w:t>
      </w:r>
      <w:ins w:id="3" w:author="明驹 何" w:date="2021-04-05T15:19:00Z">
        <w:r w:rsidR="0070640B" w:rsidRPr="0070640B">
          <w:rPr>
            <w:rFonts w:ascii="Times New Roman" w:eastAsia="Batang" w:hAnsi="Times New Roman" w:cs="Times New Roman"/>
            <w:bCs/>
            <w:sz w:val="24"/>
            <w:szCs w:val="24"/>
            <w:lang w:eastAsia="ko-KR"/>
            <w:rPrChange w:id="4" w:author="明驹 何" w:date="2021-04-05T15:19:00Z">
              <w:rPr>
                <w:rFonts w:asciiTheme="minorEastAsia" w:hAnsiTheme="minorEastAsia" w:cs="Times New Roman"/>
                <w:bCs/>
                <w:sz w:val="24"/>
                <w:szCs w:val="24"/>
              </w:rPr>
            </w:rPrChange>
          </w:rPr>
          <w:t>5</w:t>
        </w:r>
      </w:ins>
      <w:del w:id="5" w:author="明驹 何" w:date="2021-04-05T15:19:00Z">
        <w:r w:rsidDel="0070640B">
          <w:rPr>
            <w:rFonts w:ascii="Times New Roman" w:eastAsia="Batang" w:hAnsi="Times New Roman" w:cs="Times New Roman"/>
            <w:bCs/>
            <w:sz w:val="24"/>
            <w:szCs w:val="24"/>
            <w:lang w:eastAsia="ko-KR"/>
          </w:rPr>
          <w:delText>10</w:delText>
        </w:r>
      </w:del>
      <w:r>
        <w:rPr>
          <w:rFonts w:ascii="Times New Roman" w:eastAsia="Batang" w:hAnsi="Times New Roman" w:cs="Times New Roman"/>
          <w:bCs/>
          <w:sz w:val="24"/>
          <w:szCs w:val="24"/>
          <w:lang w:eastAsia="ko-KR"/>
        </w:rPr>
        <w:t>% of entire grade)</w:t>
      </w:r>
    </w:p>
    <w:p w14:paraId="1D500860" w14:textId="51D98F15" w:rsidR="006A17B7" w:rsidRDefault="006A17B7">
      <w:pPr>
        <w:jc w:val="center"/>
        <w:rPr>
          <w:ins w:id="6" w:author="Hang Liu" w:date="2019-10-14T13:10:00Z"/>
          <w:rFonts w:ascii="Times New Roman" w:eastAsia="Batang" w:hAnsi="Times New Roman" w:cs="Times New Roman"/>
          <w:bCs/>
          <w:sz w:val="24"/>
          <w:szCs w:val="24"/>
          <w:lang w:eastAsia="ko-KR"/>
        </w:rPr>
      </w:pPr>
      <w:ins w:id="7" w:author="Hang Liu" w:date="2019-10-14T13:11:00Z">
        <w:r>
          <w:rPr>
            <w:rFonts w:ascii="Times New Roman" w:eastAsia="Batang" w:hAnsi="Times New Roman" w:cs="Times New Roman"/>
            <w:bCs/>
            <w:sz w:val="24"/>
            <w:szCs w:val="24"/>
            <w:lang w:eastAsia="ko-KR"/>
          </w:rPr>
          <w:t xml:space="preserve">Due: 11:59pm, </w:t>
        </w:r>
        <w:del w:id="8" w:author="明驹 何" w:date="2021-04-05T15:24:00Z">
          <w:r w:rsidDel="0070640B">
            <w:rPr>
              <w:rFonts w:ascii="Times New Roman" w:eastAsia="Batang" w:hAnsi="Times New Roman" w:cs="Times New Roman"/>
              <w:bCs/>
              <w:sz w:val="24"/>
              <w:szCs w:val="24"/>
              <w:lang w:eastAsia="ko-KR"/>
            </w:rPr>
            <w:delText>Thursday</w:delText>
          </w:r>
        </w:del>
      </w:ins>
      <w:ins w:id="9" w:author="明驹 何" w:date="2021-04-05T15:24:00Z">
        <w:r w:rsidR="0070640B">
          <w:rPr>
            <w:rFonts w:ascii="Times New Roman" w:eastAsia="Batang" w:hAnsi="Times New Roman" w:cs="Times New Roman"/>
            <w:bCs/>
            <w:sz w:val="24"/>
            <w:szCs w:val="24"/>
            <w:lang w:eastAsia="ko-KR"/>
          </w:rPr>
          <w:t>Monday</w:t>
        </w:r>
      </w:ins>
      <w:ins w:id="10" w:author="Hang Liu" w:date="2019-10-14T13:11:00Z">
        <w:r>
          <w:rPr>
            <w:rFonts w:ascii="Times New Roman" w:eastAsia="Batang" w:hAnsi="Times New Roman" w:cs="Times New Roman"/>
            <w:bCs/>
            <w:sz w:val="24"/>
            <w:szCs w:val="24"/>
            <w:lang w:eastAsia="ko-KR"/>
          </w:rPr>
          <w:t xml:space="preserve"> </w:t>
        </w:r>
      </w:ins>
      <w:ins w:id="11" w:author="明驹 何" w:date="2021-04-05T15:25:00Z">
        <w:r w:rsidR="0070640B">
          <w:rPr>
            <w:rFonts w:ascii="Times New Roman" w:eastAsia="Batang" w:hAnsi="Times New Roman" w:cs="Times New Roman"/>
            <w:bCs/>
            <w:sz w:val="24"/>
            <w:szCs w:val="24"/>
            <w:lang w:eastAsia="ko-KR"/>
          </w:rPr>
          <w:t>May</w:t>
        </w:r>
      </w:ins>
      <w:ins w:id="12" w:author="Hang Liu" w:date="2019-10-14T13:11:00Z">
        <w:del w:id="13" w:author="明驹 何" w:date="2021-04-05T15:25:00Z">
          <w:r w:rsidDel="0070640B">
            <w:rPr>
              <w:rFonts w:ascii="Times New Roman" w:eastAsia="Batang" w:hAnsi="Times New Roman" w:cs="Times New Roman"/>
              <w:bCs/>
              <w:sz w:val="24"/>
              <w:szCs w:val="24"/>
              <w:lang w:eastAsia="ko-KR"/>
            </w:rPr>
            <w:delText>October</w:delText>
          </w:r>
        </w:del>
        <w:r>
          <w:rPr>
            <w:rFonts w:ascii="Times New Roman" w:eastAsia="Batang" w:hAnsi="Times New Roman" w:cs="Times New Roman"/>
            <w:bCs/>
            <w:sz w:val="24"/>
            <w:szCs w:val="24"/>
            <w:lang w:eastAsia="ko-KR"/>
          </w:rPr>
          <w:t xml:space="preserve"> </w:t>
        </w:r>
        <w:del w:id="14" w:author="明驹 何" w:date="2021-04-05T15:25:00Z">
          <w:r w:rsidDel="0070640B">
            <w:rPr>
              <w:rFonts w:ascii="Times New Roman" w:eastAsia="Batang" w:hAnsi="Times New Roman" w:cs="Times New Roman"/>
              <w:bCs/>
              <w:sz w:val="24"/>
              <w:szCs w:val="24"/>
              <w:lang w:eastAsia="ko-KR"/>
            </w:rPr>
            <w:delText>31</w:delText>
          </w:r>
        </w:del>
      </w:ins>
      <w:ins w:id="15" w:author="明驹 何" w:date="2021-04-05T15:25:00Z">
        <w:r w:rsidR="0070640B">
          <w:rPr>
            <w:rFonts w:ascii="Times New Roman" w:eastAsia="Batang" w:hAnsi="Times New Roman" w:cs="Times New Roman"/>
            <w:bCs/>
            <w:sz w:val="24"/>
            <w:szCs w:val="24"/>
            <w:lang w:eastAsia="ko-KR"/>
          </w:rPr>
          <w:t>3rd</w:t>
        </w:r>
      </w:ins>
      <w:ins w:id="16" w:author="Hang Liu" w:date="2019-10-14T13:11:00Z">
        <w:r>
          <w:rPr>
            <w:rFonts w:ascii="Times New Roman" w:eastAsia="Batang" w:hAnsi="Times New Roman" w:cs="Times New Roman"/>
            <w:bCs/>
            <w:sz w:val="24"/>
            <w:szCs w:val="24"/>
            <w:lang w:eastAsia="ko-KR"/>
          </w:rPr>
          <w:t>, 20</w:t>
        </w:r>
      </w:ins>
      <w:ins w:id="17" w:author="明驹 何" w:date="2021-04-05T15:24:00Z">
        <w:r w:rsidR="0070640B">
          <w:rPr>
            <w:rFonts w:ascii="Times New Roman" w:eastAsia="Batang" w:hAnsi="Times New Roman" w:cs="Times New Roman"/>
            <w:bCs/>
            <w:sz w:val="24"/>
            <w:szCs w:val="24"/>
            <w:lang w:eastAsia="ko-KR"/>
          </w:rPr>
          <w:t>21</w:t>
        </w:r>
      </w:ins>
      <w:ins w:id="18" w:author="Hang Liu" w:date="2019-10-14T13:11:00Z">
        <w:del w:id="19" w:author="明驹 何" w:date="2021-04-05T15:24:00Z">
          <w:r w:rsidDel="0070640B">
            <w:rPr>
              <w:rFonts w:ascii="Times New Roman" w:eastAsia="Batang" w:hAnsi="Times New Roman" w:cs="Times New Roman"/>
              <w:bCs/>
              <w:sz w:val="24"/>
              <w:szCs w:val="24"/>
              <w:lang w:eastAsia="ko-KR"/>
            </w:rPr>
            <w:delText>19</w:delText>
          </w:r>
        </w:del>
      </w:ins>
    </w:p>
    <w:p w14:paraId="3E62D920" w14:textId="3F7946C6" w:rsidR="00BA5D68" w:rsidRDefault="00571F97">
      <w:pPr>
        <w:jc w:val="center"/>
        <w:rPr>
          <w:rFonts w:ascii="Times New Roman" w:eastAsia="Batang" w:hAnsi="Times New Roman" w:cs="Times New Roman"/>
          <w:bCs/>
          <w:sz w:val="24"/>
          <w:szCs w:val="24"/>
          <w:lang w:eastAsia="ko-KR"/>
        </w:rPr>
      </w:pPr>
      <w:r>
        <w:rPr>
          <w:rFonts w:ascii="Times New Roman" w:eastAsia="Batang" w:hAnsi="Times New Roman" w:cs="Times New Roman"/>
          <w:bCs/>
          <w:sz w:val="24"/>
          <w:szCs w:val="24"/>
          <w:lang w:eastAsia="ko-KR"/>
        </w:rPr>
        <w:t xml:space="preserve"> </w:t>
      </w:r>
    </w:p>
    <w:p w14:paraId="713088D9" w14:textId="77777777" w:rsidR="00BA5D68" w:rsidRDefault="00BA5D68">
      <w:pPr>
        <w:rPr>
          <w:rFonts w:ascii="Times New Roman" w:hAnsi="Times New Roman" w:cs="Times New Roman"/>
        </w:rPr>
      </w:pPr>
    </w:p>
    <w:p w14:paraId="6DFEE012" w14:textId="71A22594" w:rsidR="00BA5D68" w:rsidRDefault="00571F97">
      <w:pPr>
        <w:rPr>
          <w:rFonts w:ascii="Times New Roman" w:hAnsi="Times New Roman" w:cs="Times New Roman"/>
        </w:rPr>
      </w:pPr>
      <w:r>
        <w:rPr>
          <w:rFonts w:ascii="Times New Roman" w:hAnsi="Times New Roman" w:cs="Times New Roman"/>
        </w:rPr>
        <w:t>The goal of this assignment is to understand how pipelined MIPS datapath is performed. This pipelined simulator will not only model the functional behavior of each instruction, but also enable pipelined instruction processing.</w:t>
      </w:r>
      <w:ins w:id="20" w:author="明驹 何" w:date="2021-04-05T15:19:00Z">
        <w:r w:rsidR="0070640B">
          <w:rPr>
            <w:rFonts w:ascii="Times New Roman" w:hAnsi="Times New Roman" w:cs="Times New Roman"/>
          </w:rPr>
          <w:t xml:space="preserve"> In lab2, you finish every instruction in 1 cycle. But for lab3, yo</w:t>
        </w:r>
      </w:ins>
      <w:ins w:id="21" w:author="明驹 何" w:date="2021-04-05T15:20:00Z">
        <w:r w:rsidR="0070640B">
          <w:rPr>
            <w:rFonts w:ascii="Times New Roman" w:hAnsi="Times New Roman" w:cs="Times New Roman"/>
          </w:rPr>
          <w:t>u are asked to implement a 5 – stage pipeline.</w:t>
        </w:r>
      </w:ins>
    </w:p>
    <w:p w14:paraId="65E6FA76" w14:textId="77777777" w:rsidR="00BA5D68" w:rsidRDefault="00571F9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What you should do</w:t>
      </w:r>
    </w:p>
    <w:p w14:paraId="69237EAB" w14:textId="33AE3C81" w:rsidR="00BA5D68" w:rsidRDefault="00571F97">
      <w:pPr>
        <w:rPr>
          <w:rFonts w:ascii="Times New Roman" w:hAnsi="Times New Roman" w:cs="Times New Roman"/>
        </w:rPr>
      </w:pPr>
      <w:r>
        <w:rPr>
          <w:rFonts w:ascii="Times New Roman" w:hAnsi="Times New Roman" w:cs="Times New Roman"/>
        </w:rPr>
        <w:t>Your job is to implement the pipe_cycle() function in pipe.c</w:t>
      </w:r>
      <w:del w:id="22" w:author="明驹 何" w:date="2021-04-05T15:18:00Z">
        <w:r w:rsidDel="0070640B">
          <w:rPr>
            <w:rFonts w:ascii="Times New Roman" w:hAnsi="Times New Roman" w:cs="Times New Roman"/>
          </w:rPr>
          <w:delText xml:space="preserve"> and create necessary structure in pipe.h</w:delText>
        </w:r>
      </w:del>
      <w:r>
        <w:rPr>
          <w:rFonts w:ascii="Times New Roman" w:hAnsi="Times New Roman" w:cs="Times New Roman"/>
        </w:rPr>
        <w:t>. The pipe.c file is part of code template you must use, and details about the template will be explained later. The pipe_cycle() function should be able to simulate the pipeline of the following instruction:</w:t>
      </w:r>
    </w:p>
    <w:p w14:paraId="11BF655A" w14:textId="77777777" w:rsidR="00BA5D68" w:rsidRDefault="00BA5D68">
      <w:pPr>
        <w:rPr>
          <w:rFonts w:ascii="Times New Roman" w:hAnsi="Times New Roman" w:cs="Times New Roman"/>
        </w:rPr>
      </w:pPr>
    </w:p>
    <w:tbl>
      <w:tblPr>
        <w:tblStyle w:val="TableGrid"/>
        <w:tblW w:w="5674" w:type="dxa"/>
        <w:tblLayout w:type="fixed"/>
        <w:tblLook w:val="04A0" w:firstRow="1" w:lastRow="0" w:firstColumn="1" w:lastColumn="0" w:noHBand="0" w:noVBand="1"/>
      </w:tblPr>
      <w:tblGrid>
        <w:gridCol w:w="999"/>
        <w:gridCol w:w="4675"/>
      </w:tblGrid>
      <w:tr w:rsidR="00BA5D68" w14:paraId="46640096" w14:textId="77777777">
        <w:tc>
          <w:tcPr>
            <w:tcW w:w="999" w:type="dxa"/>
          </w:tcPr>
          <w:p w14:paraId="769FF181" w14:textId="77777777" w:rsidR="00BA5D68" w:rsidRDefault="00571F97">
            <w:pPr>
              <w:rPr>
                <w:szCs w:val="24"/>
              </w:rPr>
            </w:pPr>
            <w:r>
              <w:rPr>
                <w:szCs w:val="24"/>
              </w:rPr>
              <w:t>R-Type</w:t>
            </w:r>
          </w:p>
        </w:tc>
        <w:tc>
          <w:tcPr>
            <w:tcW w:w="4675" w:type="dxa"/>
          </w:tcPr>
          <w:p w14:paraId="7100CA76" w14:textId="77777777" w:rsidR="00BA5D68" w:rsidRDefault="00571F97">
            <w:pPr>
              <w:rPr>
                <w:szCs w:val="24"/>
              </w:rPr>
            </w:pPr>
            <w:r>
              <w:rPr>
                <w:szCs w:val="24"/>
              </w:rPr>
              <w:t>add, addu, sub, subu</w:t>
            </w:r>
          </w:p>
        </w:tc>
      </w:tr>
      <w:tr w:rsidR="00BA5D68" w14:paraId="65FF1E3B" w14:textId="77777777">
        <w:tc>
          <w:tcPr>
            <w:tcW w:w="999" w:type="dxa"/>
          </w:tcPr>
          <w:p w14:paraId="05774DBE" w14:textId="77777777" w:rsidR="00BA5D68" w:rsidRDefault="00571F97">
            <w:pPr>
              <w:rPr>
                <w:szCs w:val="24"/>
              </w:rPr>
            </w:pPr>
            <w:r>
              <w:rPr>
                <w:szCs w:val="24"/>
              </w:rPr>
              <w:t>I-Type</w:t>
            </w:r>
          </w:p>
        </w:tc>
        <w:tc>
          <w:tcPr>
            <w:tcW w:w="4675" w:type="dxa"/>
          </w:tcPr>
          <w:p w14:paraId="4CEE1DEE" w14:textId="77777777" w:rsidR="00BA5D68" w:rsidRDefault="00571F97">
            <w:pPr>
              <w:rPr>
                <w:szCs w:val="24"/>
              </w:rPr>
            </w:pPr>
            <w:r>
              <w:rPr>
                <w:szCs w:val="24"/>
              </w:rPr>
              <w:t>lui, ori, addi, addiu, lw, sw, bgtz</w:t>
            </w:r>
          </w:p>
        </w:tc>
      </w:tr>
      <w:tr w:rsidR="00BA5D68" w14:paraId="126273EF" w14:textId="77777777">
        <w:tc>
          <w:tcPr>
            <w:tcW w:w="999" w:type="dxa"/>
          </w:tcPr>
          <w:p w14:paraId="0737B76C" w14:textId="77777777" w:rsidR="00BA5D68" w:rsidRDefault="00571F97">
            <w:pPr>
              <w:rPr>
                <w:szCs w:val="24"/>
              </w:rPr>
            </w:pPr>
            <w:r>
              <w:rPr>
                <w:szCs w:val="24"/>
              </w:rPr>
              <w:t>J-Type</w:t>
            </w:r>
          </w:p>
        </w:tc>
        <w:tc>
          <w:tcPr>
            <w:tcW w:w="4675" w:type="dxa"/>
          </w:tcPr>
          <w:p w14:paraId="7F84529E" w14:textId="77777777" w:rsidR="00BA5D68" w:rsidRDefault="00571F97">
            <w:pPr>
              <w:rPr>
                <w:szCs w:val="24"/>
              </w:rPr>
            </w:pPr>
            <w:r>
              <w:rPr>
                <w:szCs w:val="24"/>
              </w:rPr>
              <w:t>j</w:t>
            </w:r>
          </w:p>
        </w:tc>
      </w:tr>
    </w:tbl>
    <w:p w14:paraId="6606471A" w14:textId="77777777" w:rsidR="00BA5D68" w:rsidRDefault="00BA5D68">
      <w:pPr>
        <w:rPr>
          <w:rFonts w:ascii="Times New Roman" w:hAnsi="Times New Roman" w:cs="Times New Roman"/>
        </w:rPr>
      </w:pPr>
    </w:p>
    <w:p w14:paraId="19E2A1E4" w14:textId="704616A0" w:rsidR="00BA5D68" w:rsidRDefault="00571F97">
      <w:pPr>
        <w:rPr>
          <w:rFonts w:ascii="Times New Roman" w:hAnsi="Times New Roman" w:cs="Times New Roman"/>
        </w:rPr>
      </w:pPr>
      <w:r>
        <w:rPr>
          <w:rFonts w:ascii="Times New Roman" w:hAnsi="Times New Roman" w:cs="Times New Roman"/>
        </w:rPr>
        <w:t xml:space="preserve">When there is no instruction to process, the pipe_cycle() function that you write to set the global variable RUN BIT to 0 so that the program </w:t>
      </w:r>
      <w:ins w:id="23" w:author="Hang Liu" w:date="2019-10-14T13:12:00Z">
        <w:r w:rsidR="00F162CC">
          <w:rPr>
            <w:rFonts w:ascii="Times New Roman" w:hAnsi="Times New Roman" w:cs="Times New Roman"/>
          </w:rPr>
          <w:t xml:space="preserve">can </w:t>
        </w:r>
      </w:ins>
      <w:r>
        <w:rPr>
          <w:rFonts w:ascii="Times New Roman" w:hAnsi="Times New Roman" w:cs="Times New Roman"/>
        </w:rPr>
        <w:t>terminate</w:t>
      </w:r>
      <w:del w:id="24" w:author="Hang Liu" w:date="2019-10-14T13:12:00Z">
        <w:r w:rsidDel="00F162CC">
          <w:rPr>
            <w:rFonts w:ascii="Times New Roman" w:hAnsi="Times New Roman" w:cs="Times New Roman"/>
          </w:rPr>
          <w:delText>s</w:delText>
        </w:r>
      </w:del>
      <w:r>
        <w:rPr>
          <w:rFonts w:ascii="Times New Roman" w:hAnsi="Times New Roman" w:cs="Times New Roman"/>
        </w:rPr>
        <w:t xml:space="preserve">. In order to get the correct result, you must make sure all the stages finish its task before you halt the whole simulation. Your simulator should simulate each stage precisely by updating the proper pipeline register between two stages. Otherwise you cannot get the correct result. </w:t>
      </w:r>
    </w:p>
    <w:p w14:paraId="26695B75" w14:textId="77777777" w:rsidR="00BA5D68" w:rsidRDefault="00BA5D68">
      <w:pPr>
        <w:rPr>
          <w:rFonts w:ascii="Times New Roman" w:hAnsi="Times New Roman" w:cs="Times New Roman"/>
        </w:rPr>
      </w:pPr>
    </w:p>
    <w:p w14:paraId="32E650C0" w14:textId="77777777" w:rsidR="00BA5D68" w:rsidRDefault="00571F97">
      <w:pPr>
        <w:rPr>
          <w:rFonts w:ascii="Times New Roman" w:hAnsi="Times New Roman" w:cs="Times New Roman"/>
        </w:rPr>
      </w:pPr>
      <w:r>
        <w:rPr>
          <w:rFonts w:ascii="Times New Roman" w:hAnsi="Times New Roman" w:cs="Times New Roman"/>
        </w:rPr>
        <w:t>As in the lab2, each MIPS instruction you are supposed to implement belongs one of MIPS instruction types: R-Type, I-Type, and J-Type. Refer to the MIPS reference data or lecture slides for details of each instruction type.  While the table has many instructions, there are actually only a few unique instruction behaviors with a number of minor variations. And you need to know that not every instruction needs to perform all the 5 stages (fetch, decode, execute, mem, wb).</w:t>
      </w:r>
    </w:p>
    <w:p w14:paraId="48B4A6E6" w14:textId="77777777" w:rsidR="00BA5D68" w:rsidRDefault="00BA5D68">
      <w:pPr>
        <w:rPr>
          <w:rFonts w:ascii="Times New Roman" w:hAnsi="Times New Roman" w:cs="Times New Roman"/>
        </w:rPr>
      </w:pPr>
    </w:p>
    <w:p w14:paraId="55739487" w14:textId="04424D11" w:rsidR="00BA5D68" w:rsidRDefault="00571F97">
      <w:pPr>
        <w:rPr>
          <w:rFonts w:ascii="Times New Roman" w:hAnsi="Times New Roman" w:cs="Times New Roman"/>
        </w:rPr>
      </w:pPr>
      <w:r>
        <w:rPr>
          <w:rFonts w:ascii="Times New Roman" w:hAnsi="Times New Roman" w:cs="Times New Roman"/>
        </w:rPr>
        <w:t>The simulator will execute the input program</w:t>
      </w:r>
      <w:ins w:id="25" w:author="Hang Liu" w:date="2019-10-14T13:13:00Z">
        <w:r w:rsidR="00F162CC">
          <w:rPr>
            <w:rFonts w:ascii="Times New Roman" w:hAnsi="Times New Roman" w:cs="Times New Roman"/>
          </w:rPr>
          <w:t xml:space="preserve"> in the manner of</w:t>
        </w:r>
      </w:ins>
      <w:r>
        <w:rPr>
          <w:rFonts w:ascii="Times New Roman" w:hAnsi="Times New Roman" w:cs="Times New Roman"/>
        </w:rPr>
        <w:t xml:space="preserve"> one instruction at a time. After each instruction, the simulator will update the pipeline register. The simulator will change the memory in mem stage and change the register in the wb stage. The simulator is partitioned into two main sections: the (1) shell and the (2) pipeline routine. Again, your job is to implement the pipeline routine. </w:t>
      </w:r>
    </w:p>
    <w:p w14:paraId="4E15EA1D" w14:textId="77777777" w:rsidR="00BA5D68" w:rsidRDefault="00571F9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 xml:space="preserve">The Simulation Routine </w:t>
      </w:r>
    </w:p>
    <w:p w14:paraId="39C34A07" w14:textId="77777777" w:rsidR="00BA5D68" w:rsidRDefault="00571F97">
      <w:pPr>
        <w:rPr>
          <w:rFonts w:ascii="Times New Roman" w:hAnsi="Times New Roman" w:cs="Times New Roman"/>
        </w:rPr>
      </w:pPr>
      <w:r>
        <w:rPr>
          <w:rFonts w:ascii="Times New Roman" w:hAnsi="Times New Roman" w:cs="Times New Roman"/>
        </w:rPr>
        <w:t>To enable pipelined execution, you must implement the pipeline registers (by defining your own data structures) between different pipeline stages and assign values to these pipeline registers as instructions pass through the pipeline. Every time after an instruction finishes the Writeback stage, CURRENT STATE should be modified accordingly to reflect the effects of this instruction. Use good coding practices – for example, define a data structure like below to hold all pipeline registers between the fetch and decode stage (similarly for other stages).</w:t>
      </w:r>
    </w:p>
    <w:p w14:paraId="13FBD32D" w14:textId="77777777" w:rsidR="00BA5D68" w:rsidRDefault="00BA5D68">
      <w:pPr>
        <w:rPr>
          <w:rFonts w:ascii="Times New Roman" w:hAnsi="Times New Roman" w:cs="Times New Roman"/>
        </w:rPr>
      </w:pPr>
    </w:p>
    <w:p w14:paraId="3EE116A7" w14:textId="77777777" w:rsidR="00BA5D68" w:rsidRDefault="00571F97">
      <w:pPr>
        <w:rPr>
          <w:rFonts w:ascii="Times New Roman" w:hAnsi="Times New Roman" w:cs="Times New Roman"/>
        </w:rPr>
      </w:pPr>
      <w:r>
        <w:rPr>
          <w:rFonts w:ascii="Times New Roman" w:hAnsi="Times New Roman" w:cs="Times New Roman"/>
        </w:rPr>
        <w:t>typedef struct Pipe_Reg_IFtoDE {</w:t>
      </w:r>
    </w:p>
    <w:p w14:paraId="5C2ECC13" w14:textId="77777777" w:rsidR="00BA5D68" w:rsidDel="00F162CC" w:rsidRDefault="00571F97">
      <w:pPr>
        <w:rPr>
          <w:del w:id="26" w:author="Hang Liu" w:date="2019-10-14T13:14:00Z"/>
          <w:rFonts w:ascii="Times New Roman" w:hAnsi="Times New Roman" w:cs="Times New Roman"/>
        </w:rPr>
      </w:pPr>
      <w:r>
        <w:rPr>
          <w:rFonts w:ascii="Times New Roman" w:hAnsi="Times New Roman" w:cs="Times New Roman"/>
        </w:rPr>
        <w:t xml:space="preserve">  //pipeline register 1</w:t>
      </w:r>
    </w:p>
    <w:p w14:paraId="0A57D2B7" w14:textId="7CF6A12E" w:rsidR="00BA5D68" w:rsidRDefault="00571F97">
      <w:pPr>
        <w:rPr>
          <w:rFonts w:ascii="Times New Roman" w:hAnsi="Times New Roman" w:cs="Times New Roman"/>
        </w:rPr>
      </w:pPr>
      <w:del w:id="27" w:author="Hang Liu" w:date="2019-10-14T13:14:00Z">
        <w:r w:rsidDel="00F162CC">
          <w:rPr>
            <w:rFonts w:ascii="Times New Roman" w:hAnsi="Times New Roman" w:cs="Times New Roman"/>
          </w:rPr>
          <w:delText xml:space="preserve">  //pipeline register 2</w:delText>
        </w:r>
      </w:del>
    </w:p>
    <w:p w14:paraId="663B79D7" w14:textId="77777777" w:rsidR="00BA5D68" w:rsidRDefault="00571F97">
      <w:pPr>
        <w:rPr>
          <w:rFonts w:ascii="Times New Roman" w:hAnsi="Times New Roman" w:cs="Times New Roman"/>
        </w:rPr>
      </w:pPr>
      <w:r>
        <w:rPr>
          <w:rFonts w:ascii="Times New Roman" w:hAnsi="Times New Roman" w:cs="Times New Roman"/>
        </w:rPr>
        <w:t xml:space="preserve">  // ...</w:t>
      </w:r>
    </w:p>
    <w:p w14:paraId="12BE1243" w14:textId="77777777" w:rsidR="00BA5D68" w:rsidRDefault="00571F97">
      <w:pPr>
        <w:rPr>
          <w:rFonts w:ascii="Times New Roman" w:hAnsi="Times New Roman" w:cs="Times New Roman"/>
        </w:rPr>
      </w:pPr>
      <w:r>
        <w:rPr>
          <w:rFonts w:ascii="Times New Roman" w:hAnsi="Times New Roman" w:cs="Times New Roman"/>
        </w:rPr>
        <w:t xml:space="preserve">  //pipeline register n</w:t>
      </w:r>
    </w:p>
    <w:p w14:paraId="20CF500F" w14:textId="77777777" w:rsidR="00BA5D68" w:rsidRDefault="00571F97">
      <w:pPr>
        <w:rPr>
          <w:rFonts w:ascii="Times New Roman" w:hAnsi="Times New Roman" w:cs="Times New Roman"/>
        </w:rPr>
      </w:pPr>
      <w:r>
        <w:rPr>
          <w:rFonts w:ascii="Times New Roman" w:hAnsi="Times New Roman" w:cs="Times New Roman"/>
        </w:rPr>
        <w:lastRenderedPageBreak/>
        <w:t>} Pipe_Reg_IFtoDE;</w:t>
      </w:r>
    </w:p>
    <w:p w14:paraId="4C3F205F" w14:textId="77777777" w:rsidR="00BA5D68" w:rsidRDefault="00BA5D68">
      <w:pPr>
        <w:rPr>
          <w:rFonts w:ascii="Times New Roman" w:hAnsi="Times New Roman" w:cs="Times New Roman"/>
        </w:rPr>
      </w:pPr>
    </w:p>
    <w:p w14:paraId="2CC9BCF2" w14:textId="77777777" w:rsidR="00BA5D68" w:rsidRDefault="00571F97">
      <w:pPr>
        <w:rPr>
          <w:rFonts w:ascii="Times New Roman" w:hAnsi="Times New Roman" w:cs="Times New Roman"/>
        </w:rPr>
      </w:pPr>
      <w:r>
        <w:rPr>
          <w:rFonts w:ascii="Times New Roman" w:hAnsi="Times New Roman" w:cs="Times New Roman"/>
        </w:rPr>
        <w:t>In order to get the correct result, you must make sure all the stages finish its task before you halt the whole simulation.</w:t>
      </w:r>
    </w:p>
    <w:p w14:paraId="526260FC" w14:textId="77777777" w:rsidR="00BA5D68" w:rsidRDefault="00BA5D68">
      <w:pPr>
        <w:rPr>
          <w:rFonts w:ascii="Times New Roman" w:hAnsi="Times New Roman" w:cs="Times New Roman"/>
        </w:rPr>
      </w:pPr>
    </w:p>
    <w:p w14:paraId="232F91EB" w14:textId="78525F19" w:rsidR="00BA5D68" w:rsidRDefault="00571F97" w:rsidP="00F162CC">
      <w:pPr>
        <w:rPr>
          <w:rFonts w:ascii="Times New Roman" w:hAnsi="Times New Roman" w:cs="Times New Roman"/>
        </w:rPr>
      </w:pPr>
      <w:r>
        <w:rPr>
          <w:rFonts w:ascii="Times New Roman" w:hAnsi="Times New Roman" w:cs="Times New Roman"/>
        </w:rPr>
        <w:t xml:space="preserve">In the pipe.c file, you should implement the 5 pipeline stages using 5 functions that are called by the pipe_cycle function. </w:t>
      </w:r>
      <w:r w:rsidRPr="00B8718C">
        <w:rPr>
          <w:rFonts w:ascii="Times New Roman" w:hAnsi="Times New Roman" w:cs="Times New Roman"/>
          <w:b/>
          <w:bCs/>
          <w:rPrChange w:id="28" w:author="Hang Liu" w:date="2019-10-14T13:16:00Z">
            <w:rPr>
              <w:rFonts w:ascii="Times New Roman" w:hAnsi="Times New Roman" w:cs="Times New Roman"/>
            </w:rPr>
          </w:rPrChange>
        </w:rPr>
        <w:t xml:space="preserve">You </w:t>
      </w:r>
      <w:ins w:id="29" w:author="Hang Liu" w:date="2019-10-14T13:15:00Z">
        <w:r w:rsidR="00F162CC" w:rsidRPr="00B8718C">
          <w:rPr>
            <w:rFonts w:ascii="Times New Roman" w:hAnsi="Times New Roman" w:cs="Times New Roman"/>
            <w:b/>
            <w:bCs/>
            <w:rPrChange w:id="30" w:author="Hang Liu" w:date="2019-10-14T13:16:00Z">
              <w:rPr>
                <w:rFonts w:ascii="Times New Roman" w:hAnsi="Times New Roman" w:cs="Times New Roman"/>
              </w:rPr>
            </w:rPrChange>
          </w:rPr>
          <w:t>are only supposed to implement the logic of these five functions</w:t>
        </w:r>
      </w:ins>
      <w:ins w:id="31" w:author="Hang Liu" w:date="2019-10-14T13:16:00Z">
        <w:r w:rsidR="00F162CC" w:rsidRPr="00B8718C">
          <w:rPr>
            <w:rFonts w:ascii="Times New Roman" w:hAnsi="Times New Roman" w:cs="Times New Roman"/>
            <w:b/>
            <w:bCs/>
            <w:rPrChange w:id="32" w:author="Hang Liu" w:date="2019-10-14T13:16:00Z">
              <w:rPr>
                <w:rFonts w:ascii="Times New Roman" w:hAnsi="Times New Roman" w:cs="Times New Roman"/>
              </w:rPr>
            </w:rPrChange>
          </w:rPr>
          <w:t>, editing the pipe.h file</w:t>
        </w:r>
      </w:ins>
      <w:ins w:id="33" w:author="Hang Liu" w:date="2019-10-14T13:15:00Z">
        <w:r w:rsidR="00F162CC" w:rsidRPr="00B8718C">
          <w:rPr>
            <w:rFonts w:ascii="Times New Roman" w:hAnsi="Times New Roman" w:cs="Times New Roman"/>
            <w:b/>
            <w:bCs/>
            <w:rPrChange w:id="34" w:author="Hang Liu" w:date="2019-10-14T13:16:00Z">
              <w:rPr>
                <w:rFonts w:ascii="Times New Roman" w:hAnsi="Times New Roman" w:cs="Times New Roman"/>
              </w:rPr>
            </w:rPrChange>
          </w:rPr>
          <w:t>. Other changes are not permitted</w:t>
        </w:r>
      </w:ins>
      <w:ins w:id="35" w:author="Hang Liu" w:date="2019-10-14T13:17:00Z">
        <w:r w:rsidR="00B8718C">
          <w:rPr>
            <w:rFonts w:ascii="Times New Roman" w:hAnsi="Times New Roman" w:cs="Times New Roman"/>
            <w:b/>
            <w:bCs/>
          </w:rPr>
          <w:t>,</w:t>
        </w:r>
      </w:ins>
      <w:ins w:id="36" w:author="Hang Liu" w:date="2019-10-14T13:15:00Z">
        <w:r w:rsidR="00F162CC">
          <w:rPr>
            <w:rFonts w:ascii="Times New Roman" w:hAnsi="Times New Roman" w:cs="Times New Roman"/>
          </w:rPr>
          <w:t xml:space="preserve"> </w:t>
        </w:r>
      </w:ins>
      <w:del w:id="37" w:author="Hang Liu" w:date="2019-10-14T13:15:00Z">
        <w:r w:rsidDel="00F162CC">
          <w:rPr>
            <w:rFonts w:ascii="Times New Roman" w:hAnsi="Times New Roman" w:cs="Times New Roman"/>
          </w:rPr>
          <w:delText xml:space="preserve">can add additional code to any pipe_stage_{wb, mem, execute, decode, fetch} functions, but you are not allowed to change their prototypes. </w:delText>
        </w:r>
      </w:del>
      <w:del w:id="38" w:author="Hang Liu" w:date="2019-10-14T13:17:00Z">
        <w:r w:rsidDel="00B8718C">
          <w:rPr>
            <w:rFonts w:ascii="Times New Roman" w:hAnsi="Times New Roman" w:cs="Times New Roman"/>
          </w:rPr>
          <w:delText xml:space="preserve">You can also add any code to the pipe_cycle function, but you are not allowed to change its prototype </w:delText>
        </w:r>
      </w:del>
      <w:r>
        <w:rPr>
          <w:rFonts w:ascii="Times New Roman" w:hAnsi="Times New Roman" w:cs="Times New Roman"/>
        </w:rPr>
        <w:t>as TA will compile and run your submission. Also, you should keep the 5 pipe_stage_* function calls</w:t>
      </w:r>
      <w:ins w:id="39" w:author="Hang Liu" w:date="2019-10-14T13:17:00Z">
        <w:r w:rsidR="00B8718C">
          <w:rPr>
            <w:rFonts w:ascii="Times New Roman" w:hAnsi="Times New Roman" w:cs="Times New Roman"/>
          </w:rPr>
          <w:t xml:space="preserve"> in tact</w:t>
        </w:r>
      </w:ins>
      <w:r>
        <w:rPr>
          <w:rFonts w:ascii="Times New Roman" w:hAnsi="Times New Roman" w:cs="Times New Roman"/>
        </w:rPr>
        <w:t xml:space="preserve"> in the pipe cycle function.</w:t>
      </w:r>
    </w:p>
    <w:p w14:paraId="72FDAD33" w14:textId="77777777" w:rsidR="00BA5D68" w:rsidRDefault="00BA5D68">
      <w:pPr>
        <w:rPr>
          <w:rFonts w:ascii="Times New Roman" w:hAnsi="Times New Roman" w:cs="Times New Roman"/>
        </w:rPr>
      </w:pPr>
    </w:p>
    <w:p w14:paraId="08EA6CA6" w14:textId="77777777" w:rsidR="00BA5D68" w:rsidRDefault="00571F97">
      <w:pPr>
        <w:rPr>
          <w:rFonts w:ascii="Times New Roman" w:hAnsi="Times New Roman" w:cs="Times New Roman"/>
        </w:rPr>
      </w:pPr>
      <w:r>
        <w:rPr>
          <w:rFonts w:ascii="Times New Roman" w:hAnsi="Times New Roman" w:cs="Times New Roman"/>
        </w:rPr>
        <w:t>void pipe_cycle()</w:t>
      </w:r>
    </w:p>
    <w:p w14:paraId="2456DE2B" w14:textId="77777777" w:rsidR="00BA5D68" w:rsidRDefault="00571F97">
      <w:pPr>
        <w:rPr>
          <w:rFonts w:ascii="Times New Roman" w:hAnsi="Times New Roman" w:cs="Times New Roman"/>
        </w:rPr>
      </w:pPr>
      <w:r>
        <w:rPr>
          <w:rFonts w:ascii="Times New Roman" w:hAnsi="Times New Roman" w:cs="Times New Roman"/>
        </w:rPr>
        <w:t>{</w:t>
      </w:r>
    </w:p>
    <w:p w14:paraId="3395E480" w14:textId="77777777" w:rsidR="00BA5D68" w:rsidRDefault="00571F97">
      <w:pPr>
        <w:rPr>
          <w:rFonts w:ascii="Times New Roman" w:hAnsi="Times New Roman" w:cs="Times New Roman"/>
        </w:rPr>
      </w:pPr>
      <w:r>
        <w:rPr>
          <w:rFonts w:ascii="Times New Roman" w:hAnsi="Times New Roman" w:cs="Times New Roman"/>
        </w:rPr>
        <w:t xml:space="preserve">    pipe_stage_wb();</w:t>
      </w:r>
    </w:p>
    <w:p w14:paraId="186BC3EA" w14:textId="77777777" w:rsidR="00BA5D68" w:rsidRDefault="00571F97">
      <w:pPr>
        <w:rPr>
          <w:rFonts w:ascii="Times New Roman" w:hAnsi="Times New Roman" w:cs="Times New Roman"/>
        </w:rPr>
      </w:pPr>
      <w:r>
        <w:rPr>
          <w:rFonts w:ascii="Times New Roman" w:hAnsi="Times New Roman" w:cs="Times New Roman"/>
        </w:rPr>
        <w:t xml:space="preserve">    pipe_stage_mem();</w:t>
      </w:r>
    </w:p>
    <w:p w14:paraId="7947B16F" w14:textId="77777777" w:rsidR="00BA5D68" w:rsidRDefault="00571F97">
      <w:pPr>
        <w:rPr>
          <w:rFonts w:ascii="Times New Roman" w:hAnsi="Times New Roman" w:cs="Times New Roman"/>
        </w:rPr>
      </w:pPr>
      <w:r>
        <w:rPr>
          <w:rFonts w:ascii="Times New Roman" w:hAnsi="Times New Roman" w:cs="Times New Roman"/>
        </w:rPr>
        <w:t xml:space="preserve">    pipe_stage_execute();</w:t>
      </w:r>
    </w:p>
    <w:p w14:paraId="4E6EEFD3" w14:textId="77777777" w:rsidR="00BA5D68" w:rsidRDefault="00571F97">
      <w:pPr>
        <w:rPr>
          <w:rFonts w:ascii="Times New Roman" w:hAnsi="Times New Roman" w:cs="Times New Roman"/>
        </w:rPr>
      </w:pPr>
      <w:r>
        <w:rPr>
          <w:rFonts w:ascii="Times New Roman" w:hAnsi="Times New Roman" w:cs="Times New Roman"/>
        </w:rPr>
        <w:t xml:space="preserve">    pipe_stage_decode();</w:t>
      </w:r>
    </w:p>
    <w:p w14:paraId="10F35F47" w14:textId="77777777" w:rsidR="00BA5D68" w:rsidRDefault="00571F97">
      <w:pPr>
        <w:rPr>
          <w:rFonts w:ascii="Times New Roman" w:hAnsi="Times New Roman" w:cs="Times New Roman"/>
        </w:rPr>
      </w:pPr>
      <w:r>
        <w:rPr>
          <w:rFonts w:ascii="Times New Roman" w:hAnsi="Times New Roman" w:cs="Times New Roman"/>
        </w:rPr>
        <w:t xml:space="preserve">    pipe_stage_fetch();</w:t>
      </w:r>
    </w:p>
    <w:p w14:paraId="639AD04D" w14:textId="77777777" w:rsidR="00BA5D68" w:rsidRDefault="00571F97">
      <w:pPr>
        <w:rPr>
          <w:rFonts w:ascii="Times New Roman" w:hAnsi="Times New Roman" w:cs="Times New Roman"/>
        </w:rPr>
      </w:pPr>
      <w:r>
        <w:rPr>
          <w:rFonts w:ascii="Times New Roman" w:hAnsi="Times New Roman" w:cs="Times New Roman"/>
        </w:rPr>
        <w:t>}</w:t>
      </w:r>
    </w:p>
    <w:p w14:paraId="45360BF0" w14:textId="77777777" w:rsidR="00BA5D68" w:rsidRDefault="00571F9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Steps to this Lab</w:t>
      </w:r>
    </w:p>
    <w:p w14:paraId="4574DA97" w14:textId="6510887F" w:rsidR="00BA5D68" w:rsidDel="00AD7FD9" w:rsidRDefault="00571F97">
      <w:pPr>
        <w:rPr>
          <w:del w:id="40" w:author="Hang Liu" w:date="2019-10-14T13:18:00Z"/>
          <w:rFonts w:ascii="Times New Roman" w:hAnsi="Times New Roman" w:cs="Times New Roman"/>
        </w:rPr>
      </w:pPr>
      <w:r>
        <w:rPr>
          <w:rFonts w:ascii="Times New Roman" w:hAnsi="Times New Roman" w:cs="Times New Roman"/>
        </w:rPr>
        <w:t>We suggest that you should develop the pipeline simulator</w:t>
      </w:r>
      <w:del w:id="41" w:author="Hang Liu" w:date="2019-10-14T13:18:00Z">
        <w:r w:rsidDel="00AD7FD9">
          <w:rPr>
            <w:rFonts w:ascii="Times New Roman" w:hAnsi="Times New Roman" w:cs="Times New Roman"/>
          </w:rPr>
          <w:delText xml:space="preserve"> in 3 steps</w:delText>
        </w:r>
      </w:del>
      <w:ins w:id="42" w:author="Hang Liu" w:date="2019-10-14T13:18:00Z">
        <w:r w:rsidR="00AD7FD9">
          <w:rPr>
            <w:rFonts w:ascii="Times New Roman" w:hAnsi="Times New Roman" w:cs="Times New Roman"/>
          </w:rPr>
          <w:t xml:space="preserve"> as follows</w:t>
        </w:r>
      </w:ins>
      <w:r>
        <w:rPr>
          <w:rFonts w:ascii="Times New Roman" w:hAnsi="Times New Roman" w:cs="Times New Roman"/>
        </w:rPr>
        <w:t xml:space="preserve">. </w:t>
      </w:r>
      <w:del w:id="43" w:author="Hang Liu" w:date="2019-10-14T13:19:00Z">
        <w:r w:rsidDel="00E15EFD">
          <w:rPr>
            <w:rFonts w:ascii="Times New Roman" w:hAnsi="Times New Roman" w:cs="Times New Roman"/>
          </w:rPr>
          <w:delText>Partial credits will be given upon completion of each step</w:delText>
        </w:r>
      </w:del>
      <w:del w:id="44" w:author="Hang Liu" w:date="2019-10-14T13:18:00Z">
        <w:r w:rsidDel="00AD7FD9">
          <w:rPr>
            <w:rFonts w:ascii="Times New Roman" w:hAnsi="Times New Roman" w:cs="Times New Roman"/>
          </w:rPr>
          <w:delText>.</w:delText>
        </w:r>
      </w:del>
      <w:ins w:id="45" w:author="mhe6a" w:date="2019-10-13T15:25:00Z">
        <w:del w:id="46" w:author="Hang Liu" w:date="2019-10-14T13:18:00Z">
          <w:r w:rsidDel="00AD7FD9">
            <w:rPr>
              <w:rFonts w:ascii="Times New Roman" w:hAnsi="Times New Roman" w:cs="Times New Roman" w:hint="eastAsia"/>
            </w:rPr>
            <w:delText>You only have to do step 1 in lab3.</w:delText>
          </w:r>
        </w:del>
      </w:ins>
    </w:p>
    <w:p w14:paraId="2EF2BBFB" w14:textId="21FF97C5" w:rsidR="00BA5D68" w:rsidRDefault="00571F97">
      <w:pPr>
        <w:rPr>
          <w:rFonts w:ascii="Times New Roman" w:hAnsi="Times New Roman" w:cs="Times New Roman"/>
        </w:rPr>
        <w:pPrChange w:id="47" w:author="Hang Liu" w:date="2019-10-14T13:18:00Z">
          <w:pPr>
            <w:pStyle w:val="ListParagraph"/>
            <w:numPr>
              <w:numId w:val="1"/>
            </w:numPr>
            <w:ind w:hanging="360"/>
          </w:pPr>
        </w:pPrChange>
      </w:pPr>
      <w:del w:id="48" w:author="Hang Liu" w:date="2019-10-14T13:18:00Z">
        <w:r w:rsidDel="00AD7FD9">
          <w:rPr>
            <w:rFonts w:ascii="Times New Roman" w:hAnsi="Times New Roman" w:cs="Times New Roman"/>
          </w:rPr>
          <w:delText xml:space="preserve">Step 1: </w:delText>
        </w:r>
      </w:del>
      <w:r>
        <w:rPr>
          <w:rFonts w:ascii="Times New Roman" w:hAnsi="Times New Roman" w:cs="Times New Roman"/>
        </w:rPr>
        <w:t>Implement the 5 stages of the pipeline in the pipe.c file without worrying about any data or control dependencies</w:t>
      </w:r>
      <w:ins w:id="49" w:author="Hang Liu" w:date="2019-10-14T13:19:00Z">
        <w:r w:rsidR="00E15EFD">
          <w:rPr>
            <w:rFonts w:ascii="Times New Roman" w:hAnsi="Times New Roman" w:cs="Times New Roman"/>
          </w:rPr>
          <w:t>, as well as advanced technologies such as data forwarding</w:t>
        </w:r>
      </w:ins>
      <w:r>
        <w:rPr>
          <w:rFonts w:ascii="Times New Roman" w:hAnsi="Times New Roman" w:cs="Times New Roman"/>
        </w:rPr>
        <w:t>. Remember that in each cycle the simulator runs each stage once.</w:t>
      </w:r>
      <w:ins w:id="50" w:author="Hang Liu" w:date="2019-10-14T13:19:00Z">
        <w:r w:rsidR="00E15EFD">
          <w:rPr>
            <w:rFonts w:ascii="Times New Roman" w:hAnsi="Times New Roman" w:cs="Times New Roman"/>
          </w:rPr>
          <w:t xml:space="preserve"> </w:t>
        </w:r>
      </w:ins>
      <w:ins w:id="51" w:author="Hang Liu" w:date="2019-10-14T13:20:00Z">
        <w:r w:rsidR="00056498">
          <w:rPr>
            <w:rFonts w:ascii="Times New Roman" w:hAnsi="Times New Roman" w:cs="Times New Roman"/>
          </w:rPr>
          <w:t>Try to finish as much as possible since p</w:t>
        </w:r>
      </w:ins>
      <w:ins w:id="52" w:author="Hang Liu" w:date="2019-10-14T13:19:00Z">
        <w:r w:rsidR="00E15EFD">
          <w:rPr>
            <w:rFonts w:ascii="Times New Roman" w:hAnsi="Times New Roman" w:cs="Times New Roman"/>
          </w:rPr>
          <w:t>artial credits will be given upon the completion of your source code</w:t>
        </w:r>
      </w:ins>
      <w:ins w:id="53" w:author="Hang Liu" w:date="2019-10-14T13:20:00Z">
        <w:r w:rsidR="008725D0">
          <w:rPr>
            <w:rFonts w:ascii="Times New Roman" w:hAnsi="Times New Roman" w:cs="Times New Roman"/>
          </w:rPr>
          <w:t>.</w:t>
        </w:r>
      </w:ins>
    </w:p>
    <w:p w14:paraId="31225FF4" w14:textId="77777777" w:rsidR="00BA5D68" w:rsidRDefault="00BA5D68">
      <w:pPr>
        <w:rPr>
          <w:rFonts w:ascii="Times New Roman" w:hAnsi="Times New Roman" w:cs="Times New Roman"/>
          <w:b/>
          <w:sz w:val="28"/>
        </w:rPr>
      </w:pPr>
    </w:p>
    <w:p w14:paraId="0EC7F055" w14:textId="77777777" w:rsidR="00BA5D68" w:rsidRDefault="00571F97">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Lab Files</w:t>
      </w:r>
    </w:p>
    <w:p w14:paraId="275B9471" w14:textId="77777777" w:rsidR="00BA5D68" w:rsidRDefault="00571F97">
      <w:pPr>
        <w:rPr>
          <w:rFonts w:ascii="Times New Roman" w:hAnsi="Times New Roman" w:cs="Times New Roman"/>
        </w:rPr>
      </w:pPr>
      <w:r>
        <w:rPr>
          <w:rFonts w:ascii="Times New Roman" w:hAnsi="Times New Roman" w:cs="Times New Roman"/>
        </w:rPr>
        <w:t>The lab3.zip contains all code template for this assignment. You can compile the simulator with the provided Makefile. You will be provided with the same input files for testing your implementation. To test whether your implemented simulator supports all ISAs you are supposed to implement, you should create your own test files, which should be in hexadecimal formats. The simulator won’t accept files in other formats.</w:t>
      </w:r>
    </w:p>
    <w:p w14:paraId="7F5A894A" w14:textId="77777777" w:rsidR="00BA5D68" w:rsidRDefault="00BA5D68">
      <w:pPr>
        <w:rPr>
          <w:rFonts w:ascii="Times New Roman" w:hAnsi="Times New Roman" w:cs="Times New Roman"/>
        </w:rPr>
      </w:pPr>
    </w:p>
    <w:p w14:paraId="4F51DEB5" w14:textId="4621B935" w:rsidR="00BA5D68" w:rsidRDefault="00571F97">
      <w:pPr>
        <w:rPr>
          <w:rFonts w:ascii="Times New Roman" w:hAnsi="Times New Roman" w:cs="Times New Roman"/>
        </w:rPr>
      </w:pPr>
      <w:r>
        <w:rPr>
          <w:rFonts w:ascii="Times New Roman" w:hAnsi="Times New Roman" w:cs="Times New Roman"/>
        </w:rPr>
        <w:t>The source code for lab3 contain 4 files. We provide 2 files (shell.c, shell.h)</w:t>
      </w:r>
      <w:ins w:id="54" w:author="Hang Liu" w:date="2019-10-14T13:20:00Z">
        <w:r w:rsidR="001F1D1E">
          <w:rPr>
            <w:rFonts w:ascii="Times New Roman" w:hAnsi="Times New Roman" w:cs="Times New Roman"/>
          </w:rPr>
          <w:t xml:space="preserve"> </w:t>
        </w:r>
      </w:ins>
      <w:r>
        <w:rPr>
          <w:rFonts w:ascii="Times New Roman" w:hAnsi="Times New Roman" w:cs="Times New Roman"/>
        </w:rPr>
        <w:t>that already implement the shell and other 2 files</w:t>
      </w:r>
      <w:ins w:id="55" w:author="Hang Liu" w:date="2019-10-14T13:20:00Z">
        <w:r w:rsidR="00317BAF">
          <w:rPr>
            <w:rFonts w:ascii="Times New Roman" w:hAnsi="Times New Roman" w:cs="Times New Roman"/>
          </w:rPr>
          <w:t xml:space="preserve"> </w:t>
        </w:r>
      </w:ins>
      <w:r>
        <w:rPr>
          <w:rFonts w:ascii="Times New Roman" w:hAnsi="Times New Roman" w:cs="Times New Roman"/>
        </w:rPr>
        <w:t>(pipe.h and pipe.c) where you will implement the pipelined simulator. Note: shell.c and shell.h have some modify from lab2 and you can only write your code on pipe.h and pipe.c</w:t>
      </w:r>
    </w:p>
    <w:p w14:paraId="12D9A54A" w14:textId="77777777" w:rsidR="00BA5D68" w:rsidRDefault="00BA5D68">
      <w:pPr>
        <w:rPr>
          <w:rFonts w:ascii="Times New Roman" w:hAnsi="Times New Roman" w:cs="Times New Roman"/>
        </w:rPr>
      </w:pPr>
    </w:p>
    <w:p w14:paraId="42A6D210" w14:textId="77777777" w:rsidR="00BA5D68" w:rsidRDefault="00571F97">
      <w:pPr>
        <w:spacing w:before="100" w:beforeAutospacing="1" w:after="100" w:afterAutospacing="1"/>
        <w:rPr>
          <w:rFonts w:ascii="Times New Roman" w:eastAsia="Times New Roman" w:hAnsi="Times New Roman" w:cs="Times New Roman"/>
          <w:sz w:val="24"/>
          <w:szCs w:val="24"/>
        </w:rPr>
      </w:pPr>
      <w:r>
        <w:rPr>
          <w:rFonts w:ascii="Times New Roman" w:eastAsia="Times New Roman" w:hAnsi="Times New Roman" w:cs="Times New Roman"/>
          <w:b/>
          <w:bCs/>
        </w:rPr>
        <w:t xml:space="preserve">Submission Guideline: </w:t>
      </w:r>
    </w:p>
    <w:p w14:paraId="14D582E9" w14:textId="77777777" w:rsidR="00BA5D68" w:rsidRDefault="00571F97">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All program submissions should be made to </w:t>
      </w:r>
      <w:ins w:id="56" w:author="mhe6a" w:date="2019-10-13T15:27:00Z">
        <w:r>
          <w:rPr>
            <w:rFonts w:ascii="Times New Roman" w:eastAsia="宋体" w:hAnsi="Times New Roman" w:cs="Times New Roman" w:hint="eastAsia"/>
          </w:rPr>
          <w:t>Canvas.</w:t>
        </w:r>
      </w:ins>
    </w:p>
    <w:p w14:paraId="5E0BE8FA" w14:textId="77777777" w:rsidR="00BA5D68" w:rsidRDefault="00571F97">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One copy of the code needs to be submitted for one group </w:t>
      </w:r>
    </w:p>
    <w:p w14:paraId="09F5B1D7" w14:textId="77777777" w:rsidR="00BA5D68" w:rsidRDefault="00571F97">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Write down team member’s name at the top of the pipe.c file. </w:t>
      </w:r>
    </w:p>
    <w:p w14:paraId="31B4319D" w14:textId="77777777" w:rsidR="00BA5D68" w:rsidRDefault="00571F97">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Document your code well so it is easily readable. </w:t>
      </w:r>
    </w:p>
    <w:p w14:paraId="68E029D3" w14:textId="77777777" w:rsidR="00BA5D68" w:rsidRDefault="00571F97">
      <w:pPr>
        <w:numPr>
          <w:ilvl w:val="0"/>
          <w:numId w:val="2"/>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You need to any additional document or test files/cases that are used in your implementation. </w:t>
      </w:r>
    </w:p>
    <w:p w14:paraId="7AB18307" w14:textId="77777777" w:rsidR="00BA5D68" w:rsidRDefault="00571F97">
      <w:pPr>
        <w:rPr>
          <w:rFonts w:ascii="Times New Roman" w:hAnsi="Times New Roman" w:cs="Times New Roman"/>
          <w:b/>
        </w:rPr>
      </w:pPr>
      <w:r>
        <w:rPr>
          <w:rFonts w:ascii="Times New Roman" w:hAnsi="Times New Roman" w:cs="Times New Roman"/>
          <w:b/>
        </w:rPr>
        <w:t xml:space="preserve">Useful Tips: </w:t>
      </w:r>
    </w:p>
    <w:p w14:paraId="06FC9BA8" w14:textId="77777777" w:rsidR="00BA5D68" w:rsidRDefault="00571F97">
      <w:pPr>
        <w:pStyle w:val="ListParagraph"/>
        <w:numPr>
          <w:ilvl w:val="0"/>
          <w:numId w:val="3"/>
        </w:numPr>
        <w:rPr>
          <w:rFonts w:ascii="Times New Roman" w:hAnsi="Times New Roman" w:cs="Times New Roman"/>
        </w:rPr>
      </w:pPr>
      <w:r>
        <w:rPr>
          <w:rFonts w:ascii="Times New Roman" w:hAnsi="Times New Roman" w:cs="Times New Roman"/>
        </w:rPr>
        <w:lastRenderedPageBreak/>
        <w:t>Please understand how pipeline control works first.</w:t>
      </w:r>
    </w:p>
    <w:p w14:paraId="23EC361A" w14:textId="737CEE73" w:rsidR="00BA5D68" w:rsidDel="0070640B" w:rsidRDefault="00571F97">
      <w:pPr>
        <w:pStyle w:val="ListParagraph"/>
        <w:numPr>
          <w:ilvl w:val="0"/>
          <w:numId w:val="3"/>
        </w:numPr>
        <w:rPr>
          <w:del w:id="57" w:author="明驹 何" w:date="2021-04-05T15:23:00Z"/>
          <w:rFonts w:ascii="Times New Roman" w:hAnsi="Times New Roman" w:cs="Times New Roman"/>
        </w:rPr>
      </w:pPr>
      <w:del w:id="58" w:author="明驹 何" w:date="2021-04-05T15:23:00Z">
        <w:r w:rsidDel="0070640B">
          <w:rPr>
            <w:rFonts w:ascii="Times New Roman" w:hAnsi="Times New Roman" w:cs="Times New Roman"/>
          </w:rPr>
          <w:delText>Please understand the 4 pipeline registers first and then create them properly.</w:delText>
        </w:r>
      </w:del>
    </w:p>
    <w:p w14:paraId="37E45485" w14:textId="77777777" w:rsidR="00BA5D68" w:rsidRDefault="00571F97">
      <w:pPr>
        <w:pStyle w:val="ListParagraph"/>
        <w:numPr>
          <w:ilvl w:val="0"/>
          <w:numId w:val="3"/>
        </w:numPr>
        <w:rPr>
          <w:rFonts w:ascii="Times New Roman" w:hAnsi="Times New Roman" w:cs="Times New Roman"/>
        </w:rPr>
      </w:pPr>
      <w:r>
        <w:rPr>
          <w:rFonts w:ascii="Times New Roman" w:hAnsi="Times New Roman" w:cs="Times New Roman"/>
        </w:rPr>
        <w:t xml:space="preserve">Please refer to MIPS green sheet. </w:t>
      </w:r>
      <w:hyperlink r:id="rId8" w:history="1">
        <w:r>
          <w:rPr>
            <w:rStyle w:val="Hyperlink"/>
            <w:rFonts w:ascii="Times New Roman" w:hAnsi="Times New Roman" w:cs="Times New Roman"/>
          </w:rPr>
          <w:t>https://inst.eecs.berkeley.edu/~cs61c/resources/MIPS_Green_Sheet.pdf</w:t>
        </w:r>
      </w:hyperlink>
      <w:r>
        <w:rPr>
          <w:rFonts w:ascii="Times New Roman" w:hAnsi="Times New Roman" w:cs="Times New Roman"/>
        </w:rPr>
        <w:t xml:space="preserve">. </w:t>
      </w:r>
    </w:p>
    <w:p w14:paraId="4D8B3A52" w14:textId="77777777" w:rsidR="00BA5D68" w:rsidRDefault="00571F97">
      <w:pPr>
        <w:pStyle w:val="ListParagraph"/>
        <w:numPr>
          <w:ilvl w:val="0"/>
          <w:numId w:val="3"/>
        </w:numPr>
        <w:rPr>
          <w:rFonts w:ascii="Times New Roman" w:hAnsi="Times New Roman" w:cs="Times New Roman"/>
        </w:rPr>
      </w:pPr>
      <w:r>
        <w:rPr>
          <w:rFonts w:ascii="Times New Roman" w:hAnsi="Times New Roman" w:cs="Times New Roman"/>
        </w:rPr>
        <w:t>Use the MARS simulator to generate corresponding machine code for an individual instruction or a MIPS program.</w:t>
      </w:r>
    </w:p>
    <w:p w14:paraId="71494AFB" w14:textId="77777777" w:rsidR="00BA5D68" w:rsidRDefault="00571F97">
      <w:pPr>
        <w:pStyle w:val="ListParagraph"/>
        <w:numPr>
          <w:ilvl w:val="0"/>
          <w:numId w:val="3"/>
        </w:numPr>
        <w:rPr>
          <w:rFonts w:ascii="Times New Roman" w:hAnsi="Times New Roman" w:cs="Times New Roman"/>
        </w:rPr>
      </w:pPr>
      <w:r>
        <w:rPr>
          <w:rFonts w:ascii="Times New Roman" w:hAnsi="Times New Roman" w:cs="Times New Roman"/>
        </w:rPr>
        <w:t>Use the MARS simulator also to convert decimal to binary or hexadecimal, or vice versa.</w:t>
      </w:r>
    </w:p>
    <w:p w14:paraId="39E2471B" w14:textId="77777777" w:rsidR="0070640B" w:rsidRDefault="00571F97">
      <w:pPr>
        <w:pStyle w:val="ListParagraph"/>
        <w:numPr>
          <w:ilvl w:val="0"/>
          <w:numId w:val="3"/>
        </w:numPr>
        <w:rPr>
          <w:ins w:id="59" w:author="明驹 何" w:date="2021-04-05T15:24:00Z"/>
          <w:rFonts w:ascii="Times New Roman" w:hAnsi="Times New Roman" w:cs="Times New Roman"/>
        </w:rPr>
      </w:pPr>
      <w:r>
        <w:rPr>
          <w:rFonts w:ascii="Times New Roman" w:hAnsi="Times New Roman" w:cs="Times New Roman"/>
        </w:rPr>
        <w:t xml:space="preserve">Again, you are only allowed to modify pipe.c and pipe.h and leave the other files as it.     </w:t>
      </w:r>
    </w:p>
    <w:p w14:paraId="23CE6E4E" w14:textId="73C277FD" w:rsidR="00BA5D68" w:rsidRDefault="0070640B">
      <w:pPr>
        <w:pStyle w:val="ListParagraph"/>
        <w:numPr>
          <w:ilvl w:val="0"/>
          <w:numId w:val="3"/>
        </w:numPr>
        <w:rPr>
          <w:rFonts w:ascii="Times New Roman" w:hAnsi="Times New Roman" w:cs="Times New Roman"/>
        </w:rPr>
      </w:pPr>
      <w:ins w:id="60" w:author="明驹 何" w:date="2021-04-05T15:24:00Z">
        <w:r>
          <w:rPr>
            <w:rFonts w:ascii="Times New Roman" w:hAnsi="Times New Roman" w:cs="Times New Roman"/>
          </w:rPr>
          <w:t>Ask TA for help if you feel confused!</w:t>
        </w:r>
      </w:ins>
      <w:r w:rsidR="00571F97">
        <w:rPr>
          <w:rFonts w:ascii="Times New Roman" w:hAnsi="Times New Roman" w:cs="Times New Roman"/>
        </w:rPr>
        <w:t xml:space="preserve">   </w:t>
      </w:r>
    </w:p>
    <w:p w14:paraId="416A6833" w14:textId="77777777" w:rsidR="00BA5D68" w:rsidRPr="0070640B" w:rsidRDefault="00BA5D68">
      <w:pPr>
        <w:rPr>
          <w:rFonts w:ascii="Times New Roman" w:hAnsi="Times New Roman" w:cs="Times New Roman"/>
          <w:rPrChange w:id="61" w:author="明驹 何" w:date="2021-04-05T15:24:00Z">
            <w:rPr>
              <w:rFonts w:ascii="Times New Roman" w:hAnsi="Times New Roman" w:cs="Times New Roman"/>
            </w:rPr>
          </w:rPrChange>
        </w:rPr>
      </w:pPr>
    </w:p>
    <w:p w14:paraId="2A2C3968" w14:textId="77777777" w:rsidR="00BA5D68" w:rsidDel="0070640B" w:rsidRDefault="00BA5D68">
      <w:pPr>
        <w:rPr>
          <w:del w:id="62" w:author="明驹 何" w:date="2021-04-05T15:23:00Z"/>
          <w:rFonts w:ascii="Times New Roman" w:hAnsi="Times New Roman" w:cs="Times New Roman"/>
        </w:rPr>
      </w:pPr>
    </w:p>
    <w:p w14:paraId="7DA30C31" w14:textId="6AEDF0D3" w:rsidR="00BA5D68" w:rsidDel="0070640B" w:rsidRDefault="00571F97">
      <w:pPr>
        <w:rPr>
          <w:del w:id="63" w:author="明驹 何" w:date="2021-04-05T15:23:00Z"/>
          <w:rFonts w:ascii="Times New Roman" w:hAnsi="Times New Roman" w:cs="Times New Roman"/>
          <w:b/>
        </w:rPr>
      </w:pPr>
      <w:del w:id="64" w:author="明驹 何" w:date="2021-04-05T15:23:00Z">
        <w:r w:rsidDel="0070640B">
          <w:rPr>
            <w:rFonts w:ascii="Times New Roman" w:hAnsi="Times New Roman" w:cs="Times New Roman"/>
            <w:b/>
          </w:rPr>
          <w:delText xml:space="preserve">Grading Guidelines </w:delText>
        </w:r>
      </w:del>
    </w:p>
    <w:p w14:paraId="7317A397" w14:textId="3BEC875B" w:rsidR="00BA5D68" w:rsidDel="0070640B" w:rsidRDefault="00571F97">
      <w:pPr>
        <w:pStyle w:val="ListParagraph"/>
        <w:numPr>
          <w:ilvl w:val="0"/>
          <w:numId w:val="4"/>
        </w:numPr>
        <w:rPr>
          <w:del w:id="65" w:author="明驹 何" w:date="2021-04-05T15:23:00Z"/>
          <w:rFonts w:ascii="Times New Roman" w:hAnsi="Times New Roman" w:cs="Times New Roman"/>
        </w:rPr>
      </w:pPr>
      <w:del w:id="66" w:author="明驹 何" w:date="2021-04-05T15:23:00Z">
        <w:r w:rsidDel="0070640B">
          <w:rPr>
            <w:rFonts w:ascii="Times New Roman" w:hAnsi="Times New Roman" w:cs="Times New Roman"/>
          </w:rPr>
          <w:delText>Your simulator compiles without errors. (and appears on the surface to be correct): 30 pts.</w:delText>
        </w:r>
      </w:del>
    </w:p>
    <w:p w14:paraId="6CEBD85B" w14:textId="45F3A71C" w:rsidR="00BA5D68" w:rsidDel="0070640B" w:rsidRDefault="00571F97">
      <w:pPr>
        <w:pStyle w:val="ListParagraph"/>
        <w:numPr>
          <w:ilvl w:val="1"/>
          <w:numId w:val="4"/>
        </w:numPr>
        <w:rPr>
          <w:del w:id="67" w:author="明驹 何" w:date="2021-04-05T15:23:00Z"/>
          <w:rFonts w:ascii="Times New Roman" w:hAnsi="Times New Roman" w:cs="Times New Roman"/>
        </w:rPr>
      </w:pPr>
      <w:del w:id="68" w:author="明驹 何" w:date="2021-04-05T15:23:00Z">
        <w:r w:rsidDel="0070640B">
          <w:rPr>
            <w:rFonts w:ascii="Times New Roman" w:hAnsi="Times New Roman" w:cs="Times New Roman"/>
          </w:rPr>
          <w:delText xml:space="preserve">TA will use “make” command to compile your program. </w:delText>
        </w:r>
      </w:del>
    </w:p>
    <w:p w14:paraId="2ED808AE" w14:textId="5DBCD57D" w:rsidR="00BA5D68" w:rsidDel="0070640B" w:rsidRDefault="00571F97">
      <w:pPr>
        <w:pStyle w:val="ListParagraph"/>
        <w:numPr>
          <w:ilvl w:val="1"/>
          <w:numId w:val="4"/>
        </w:numPr>
        <w:rPr>
          <w:del w:id="69" w:author="明驹 何" w:date="2021-04-05T15:23:00Z"/>
          <w:rFonts w:ascii="Times New Roman" w:hAnsi="Times New Roman" w:cs="Times New Roman"/>
        </w:rPr>
      </w:pPr>
      <w:del w:id="70" w:author="明驹 何" w:date="2021-04-05T15:23:00Z">
        <w:r w:rsidDel="0070640B">
          <w:rPr>
            <w:rFonts w:ascii="Times New Roman" w:hAnsi="Times New Roman" w:cs="Times New Roman"/>
          </w:rPr>
          <w:delText>Submit only your implemented pipe.c and pipe.h including all your comments.</w:delText>
        </w:r>
      </w:del>
    </w:p>
    <w:p w14:paraId="30D1CB29" w14:textId="13658499" w:rsidR="00BA5D68" w:rsidDel="0070640B" w:rsidRDefault="00571F97">
      <w:pPr>
        <w:pStyle w:val="ListParagraph"/>
        <w:numPr>
          <w:ilvl w:val="0"/>
          <w:numId w:val="4"/>
        </w:numPr>
        <w:rPr>
          <w:del w:id="71" w:author="明驹 何" w:date="2021-04-05T15:23:00Z"/>
          <w:rFonts w:ascii="Times New Roman" w:hAnsi="Times New Roman" w:cs="Times New Roman"/>
        </w:rPr>
      </w:pPr>
      <w:del w:id="72" w:author="明驹 何" w:date="2021-04-05T15:23:00Z">
        <w:r w:rsidDel="0070640B">
          <w:rPr>
            <w:rFonts w:ascii="Times New Roman" w:hAnsi="Times New Roman" w:cs="Times New Roman"/>
          </w:rPr>
          <w:delText>Program executes correctly: 45 pts.</w:delText>
        </w:r>
      </w:del>
    </w:p>
    <w:p w14:paraId="7B6BB676" w14:textId="6A5FAE7F" w:rsidR="00BA5D68" w:rsidDel="0070640B" w:rsidRDefault="00571F97">
      <w:pPr>
        <w:pStyle w:val="ListParagraph"/>
        <w:numPr>
          <w:ilvl w:val="1"/>
          <w:numId w:val="4"/>
        </w:numPr>
        <w:rPr>
          <w:del w:id="73" w:author="明驹 何" w:date="2021-04-05T15:23:00Z"/>
          <w:rFonts w:ascii="Times New Roman" w:hAnsi="Times New Roman" w:cs="Times New Roman"/>
        </w:rPr>
      </w:pPr>
      <w:del w:id="74" w:author="明驹 何" w:date="2021-04-05T15:23:00Z">
        <w:r w:rsidDel="0070640B">
          <w:rPr>
            <w:rFonts w:ascii="Times New Roman" w:hAnsi="Times New Roman" w:cs="Times New Roman"/>
          </w:rPr>
          <w:delText xml:space="preserve">Should pass rigorous test cases. </w:delText>
        </w:r>
      </w:del>
    </w:p>
    <w:p w14:paraId="6E43D383" w14:textId="3165A292" w:rsidR="00BA5D68" w:rsidDel="0070640B" w:rsidRDefault="00571F97">
      <w:pPr>
        <w:pStyle w:val="ListParagraph"/>
        <w:numPr>
          <w:ilvl w:val="0"/>
          <w:numId w:val="4"/>
        </w:numPr>
        <w:rPr>
          <w:del w:id="75" w:author="明驹 何" w:date="2021-04-05T15:23:00Z"/>
          <w:rFonts w:ascii="Times New Roman" w:hAnsi="Times New Roman" w:cs="Times New Roman"/>
        </w:rPr>
      </w:pPr>
      <w:del w:id="76" w:author="明驹 何" w:date="2021-04-05T15:23:00Z">
        <w:r w:rsidDel="0070640B">
          <w:rPr>
            <w:rFonts w:ascii="Times New Roman" w:hAnsi="Times New Roman" w:cs="Times New Roman"/>
          </w:rPr>
          <w:delText>Documentation and comment on the program: 25 pts</w:delText>
        </w:r>
      </w:del>
    </w:p>
    <w:p w14:paraId="3B16322A" w14:textId="4E2A4945" w:rsidR="00BA5D68" w:rsidDel="0070640B" w:rsidRDefault="00571F97">
      <w:pPr>
        <w:pStyle w:val="ListParagraph"/>
        <w:numPr>
          <w:ilvl w:val="1"/>
          <w:numId w:val="4"/>
        </w:numPr>
        <w:rPr>
          <w:del w:id="77" w:author="明驹 何" w:date="2021-04-05T15:23:00Z"/>
          <w:rFonts w:ascii="Times New Roman" w:hAnsi="Times New Roman" w:cs="Times New Roman"/>
        </w:rPr>
      </w:pPr>
      <w:del w:id="78" w:author="明驹 何" w:date="2021-04-05T15:23:00Z">
        <w:r w:rsidDel="0070640B">
          <w:rPr>
            <w:rFonts w:ascii="Times New Roman" w:hAnsi="Times New Roman" w:cs="Times New Roman"/>
          </w:rPr>
          <w:delText>Have a commented program header with each group member’s name and lab assignment</w:delText>
        </w:r>
      </w:del>
    </w:p>
    <w:p w14:paraId="5D8F4C8C" w14:textId="73A94D32" w:rsidR="00BA5D68" w:rsidDel="0070640B" w:rsidRDefault="00571F97">
      <w:pPr>
        <w:pStyle w:val="ListParagraph"/>
        <w:numPr>
          <w:ilvl w:val="1"/>
          <w:numId w:val="4"/>
        </w:numPr>
        <w:rPr>
          <w:del w:id="79" w:author="明驹 何" w:date="2021-04-05T15:23:00Z"/>
          <w:rFonts w:ascii="Times New Roman" w:hAnsi="Times New Roman" w:cs="Times New Roman"/>
        </w:rPr>
      </w:pPr>
      <w:del w:id="80" w:author="明驹 何" w:date="2021-04-05T15:23:00Z">
        <w:r w:rsidDel="0070640B">
          <w:rPr>
            <w:rFonts w:ascii="Times New Roman" w:hAnsi="Times New Roman" w:cs="Times New Roman"/>
          </w:rPr>
          <w:delText>The program should be well commented so much so the TA can understand what you are doing without you there to explain it.</w:delText>
        </w:r>
      </w:del>
    </w:p>
    <w:p w14:paraId="5D788826" w14:textId="77777777" w:rsidR="00BA5D68" w:rsidRDefault="00BA5D68">
      <w:pPr>
        <w:rPr>
          <w:rFonts w:ascii="Times New Roman" w:hAnsi="Times New Roman" w:cs="Times New Roman"/>
        </w:rPr>
      </w:pPr>
    </w:p>
    <w:p w14:paraId="740C0C38" w14:textId="77777777" w:rsidR="00BA5D68" w:rsidRDefault="00BA5D68">
      <w:pPr>
        <w:rPr>
          <w:rFonts w:ascii="Times New Roman" w:hAnsi="Times New Roman" w:cs="Times New Roman"/>
        </w:rPr>
      </w:pPr>
    </w:p>
    <w:sectPr w:rsidR="00BA5D6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4A6536" w14:textId="77777777" w:rsidR="00552267" w:rsidRDefault="00552267">
      <w:r>
        <w:separator/>
      </w:r>
    </w:p>
  </w:endnote>
  <w:endnote w:type="continuationSeparator" w:id="0">
    <w:p w14:paraId="5D0FD8F6" w14:textId="77777777" w:rsidR="00552267" w:rsidRDefault="00552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Batang">
    <w:altName w:val="바탕"/>
    <w:panose1 w:val="02030600000101010101"/>
    <w:charset w:val="81"/>
    <w:family w:val="roman"/>
    <w:pitch w:val="variable"/>
    <w:sig w:usb0="B00002AF" w:usb1="69D77CFB" w:usb2="00000030" w:usb3="00000000" w:csb0="000800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52473711"/>
      <w:docPartObj>
        <w:docPartGallery w:val="AutoText"/>
      </w:docPartObj>
    </w:sdtPr>
    <w:sdtEndPr>
      <w:rPr>
        <w:rStyle w:val="PageNumber"/>
      </w:rPr>
    </w:sdtEndPr>
    <w:sdtContent>
      <w:p w14:paraId="69329A05" w14:textId="77777777" w:rsidR="00BA5D68" w:rsidRDefault="00571F97">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54BAE1F" w14:textId="77777777" w:rsidR="00BA5D68" w:rsidRDefault="00BA5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918516636"/>
      <w:docPartObj>
        <w:docPartGallery w:val="AutoText"/>
      </w:docPartObj>
    </w:sdtPr>
    <w:sdtEndPr>
      <w:rPr>
        <w:rStyle w:val="PageNumber"/>
      </w:rPr>
    </w:sdtEndPr>
    <w:sdtContent>
      <w:p w14:paraId="351E817C" w14:textId="77777777" w:rsidR="00BA5D68" w:rsidRDefault="00571F97">
        <w:pPr>
          <w:pStyle w:val="Footer"/>
          <w:framePr w:wrap="around" w:vAnchor="text" w:hAnchor="margin" w:xAlign="center" w:y="1"/>
          <w:rPr>
            <w:rStyle w:val="PageNumber"/>
            <w:rFonts w:ascii="Times New Roman" w:hAnsi="Times New Roman" w:cs="Times New Roman"/>
          </w:rPr>
        </w:pPr>
        <w:r>
          <w:rPr>
            <w:rStyle w:val="PageNumber"/>
            <w:rFonts w:ascii="Times New Roman" w:hAnsi="Times New Roman" w:cs="Times New Roman"/>
          </w:rPr>
          <w:fldChar w:fldCharType="begin"/>
        </w:r>
        <w:r>
          <w:rPr>
            <w:rStyle w:val="PageNumber"/>
            <w:rFonts w:ascii="Times New Roman" w:hAnsi="Times New Roman" w:cs="Times New Roman"/>
          </w:rPr>
          <w:instrText xml:space="preserve"> PAGE </w:instrText>
        </w:r>
        <w:r>
          <w:rPr>
            <w:rStyle w:val="PageNumber"/>
            <w:rFonts w:ascii="Times New Roman" w:hAnsi="Times New Roman" w:cs="Times New Roman"/>
          </w:rPr>
          <w:fldChar w:fldCharType="separate"/>
        </w:r>
        <w:r>
          <w:rPr>
            <w:rStyle w:val="PageNumber"/>
            <w:rFonts w:ascii="Times New Roman" w:hAnsi="Times New Roman" w:cs="Times New Roman"/>
          </w:rPr>
          <w:t>1</w:t>
        </w:r>
        <w:r>
          <w:rPr>
            <w:rStyle w:val="PageNumber"/>
            <w:rFonts w:ascii="Times New Roman" w:hAnsi="Times New Roman" w:cs="Times New Roman"/>
          </w:rPr>
          <w:fldChar w:fldCharType="end"/>
        </w:r>
      </w:p>
    </w:sdtContent>
  </w:sdt>
  <w:p w14:paraId="6E5A5327" w14:textId="77777777" w:rsidR="00BA5D68" w:rsidRDefault="00BA5D68">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DD93E7" w14:textId="77777777" w:rsidR="00552267" w:rsidRDefault="00552267">
      <w:r>
        <w:separator/>
      </w:r>
    </w:p>
  </w:footnote>
  <w:footnote w:type="continuationSeparator" w:id="0">
    <w:p w14:paraId="6D6DDB47" w14:textId="77777777" w:rsidR="00552267" w:rsidRDefault="005522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5B4CA5"/>
    <w:multiLevelType w:val="multilevel"/>
    <w:tmpl w:val="295B4CA5"/>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 w15:restartNumberingAfterBreak="0">
    <w:nsid w:val="38C637BB"/>
    <w:multiLevelType w:val="multilevel"/>
    <w:tmpl w:val="38C637B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5F9A6976"/>
    <w:multiLevelType w:val="multilevel"/>
    <w:tmpl w:val="5F9A697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5FE75C63"/>
    <w:multiLevelType w:val="multilevel"/>
    <w:tmpl w:val="5FE75C6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ng Liu">
    <w15:presenceInfo w15:providerId="AD" w15:userId="S::hliu77@stevens.edu::9013bf8e-cef6-4ef9-a6b0-b2e283cbfc09"/>
  </w15:person>
  <w15:person w15:author="明驹 何">
    <w15:presenceInfo w15:providerId="Windows Live" w15:userId="98494b50498b6ed9"/>
  </w15:person>
  <w15:person w15:author="mhe6a">
    <w15:presenceInfo w15:providerId="None" w15:userId="mhe6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bordersDoNotSurroundHeader/>
  <w:bordersDoNotSurroundFooter/>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3AC"/>
    <w:rsid w:val="00022497"/>
    <w:rsid w:val="000335BF"/>
    <w:rsid w:val="00046CE8"/>
    <w:rsid w:val="00047C5C"/>
    <w:rsid w:val="00056498"/>
    <w:rsid w:val="00066967"/>
    <w:rsid w:val="000A09B2"/>
    <w:rsid w:val="000C287B"/>
    <w:rsid w:val="000D1307"/>
    <w:rsid w:val="000E16B3"/>
    <w:rsid w:val="00156773"/>
    <w:rsid w:val="001E7B39"/>
    <w:rsid w:val="001F1D1E"/>
    <w:rsid w:val="002455FE"/>
    <w:rsid w:val="0027221D"/>
    <w:rsid w:val="00272D4D"/>
    <w:rsid w:val="002E5FA2"/>
    <w:rsid w:val="002F4A66"/>
    <w:rsid w:val="00317BAF"/>
    <w:rsid w:val="00335B1F"/>
    <w:rsid w:val="00336DDA"/>
    <w:rsid w:val="00342DEA"/>
    <w:rsid w:val="0038773D"/>
    <w:rsid w:val="00434240"/>
    <w:rsid w:val="004E1F0A"/>
    <w:rsid w:val="00524E7E"/>
    <w:rsid w:val="00552267"/>
    <w:rsid w:val="00571F97"/>
    <w:rsid w:val="00621EDF"/>
    <w:rsid w:val="006A17B7"/>
    <w:rsid w:val="006B5D87"/>
    <w:rsid w:val="006E2136"/>
    <w:rsid w:val="006E3B1F"/>
    <w:rsid w:val="00702F3B"/>
    <w:rsid w:val="0070640B"/>
    <w:rsid w:val="00713622"/>
    <w:rsid w:val="0075353F"/>
    <w:rsid w:val="00753EB3"/>
    <w:rsid w:val="00775A50"/>
    <w:rsid w:val="0082365D"/>
    <w:rsid w:val="00841846"/>
    <w:rsid w:val="008725D0"/>
    <w:rsid w:val="008A39BD"/>
    <w:rsid w:val="008D0CCA"/>
    <w:rsid w:val="00957F19"/>
    <w:rsid w:val="00A26215"/>
    <w:rsid w:val="00AD7FD9"/>
    <w:rsid w:val="00AF4875"/>
    <w:rsid w:val="00B74626"/>
    <w:rsid w:val="00B8718C"/>
    <w:rsid w:val="00BA5D68"/>
    <w:rsid w:val="00C376B0"/>
    <w:rsid w:val="00CC5478"/>
    <w:rsid w:val="00CC7DEC"/>
    <w:rsid w:val="00CE41BD"/>
    <w:rsid w:val="00D07A79"/>
    <w:rsid w:val="00D32E4E"/>
    <w:rsid w:val="00D35251"/>
    <w:rsid w:val="00D85FFE"/>
    <w:rsid w:val="00DA1ED1"/>
    <w:rsid w:val="00DB50F1"/>
    <w:rsid w:val="00DD23AC"/>
    <w:rsid w:val="00DD35BB"/>
    <w:rsid w:val="00DD5504"/>
    <w:rsid w:val="00E120A8"/>
    <w:rsid w:val="00E15EFD"/>
    <w:rsid w:val="00EE6115"/>
    <w:rsid w:val="00F02DD3"/>
    <w:rsid w:val="00F162CC"/>
    <w:rsid w:val="00F246EA"/>
    <w:rsid w:val="00F3028F"/>
    <w:rsid w:val="00F323FB"/>
    <w:rsid w:val="00F94F8A"/>
    <w:rsid w:val="00FC6EC9"/>
    <w:rsid w:val="00FF07B5"/>
    <w:rsid w:val="5299490C"/>
    <w:rsid w:val="5A6761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C9CDB"/>
  <w15:docId w15:val="{5DAD6207-7008-F64F-8637-7FD71C54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imes New Roman" w:hAnsi="Times New Roman" w:cs="Times New Roman"/>
      <w:sz w:val="18"/>
      <w:szCs w:val="18"/>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NormalWeb">
    <w:name w:val="Normal (Web)"/>
    <w:basedOn w:val="Normal"/>
    <w:uiPriority w:val="99"/>
    <w:unhideWhenUsed/>
    <w:pPr>
      <w:spacing w:before="100" w:beforeAutospacing="1" w:after="100" w:afterAutospacing="1"/>
    </w:pPr>
    <w:rPr>
      <w:rFonts w:ascii="Times New Roman" w:eastAsia="Times New Roman" w:hAnsi="Times New Roman" w:cs="Times New Roman"/>
      <w:sz w:val="24"/>
      <w:szCs w:val="24"/>
    </w:rPr>
  </w:style>
  <w:style w:type="table" w:styleId="TableGrid">
    <w:name w:val="Table Grid"/>
    <w:basedOn w:val="TableNormal"/>
    <w:uiPriority w:val="39"/>
    <w:qFormat/>
    <w:rPr>
      <w:rFonts w:ascii="Times New Roman" w:eastAsia="Batang" w:hAnsi="Times New Roman" w:cs="Times New Roman"/>
      <w:bCs/>
      <w:szCs w:val="24"/>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imes New Roman" w:hAnsi="Times New Roman" w:cs="Times New Roman"/>
      <w:sz w:val="18"/>
      <w:szCs w:val="18"/>
    </w:rPr>
  </w:style>
  <w:style w:type="character" w:customStyle="1" w:styleId="FooterChar">
    <w:name w:val="Footer Char"/>
    <w:basedOn w:val="DefaultParagraphFont"/>
    <w:link w:val="Footer"/>
    <w:uiPriority w:val="99"/>
  </w:style>
  <w:style w:type="character" w:customStyle="1" w:styleId="HeaderChar">
    <w:name w:val="Header Char"/>
    <w:basedOn w:val="DefaultParagraphFont"/>
    <w:link w:val="Header"/>
    <w:uiPriority w:val="99"/>
    <w:qFormat/>
  </w:style>
  <w:style w:type="paragraph" w:customStyle="1" w:styleId="Revision1">
    <w:name w:val="Revision1"/>
    <w:hidden/>
    <w:uiPriority w:val="99"/>
    <w:semiHidden/>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inst.eecs.berkeley.edu/~cs61c/resources/MIPS_Green_Sheet.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1000</Words>
  <Characters>5704</Characters>
  <Application>Microsoft Office Word</Application>
  <DocSecurity>0</DocSecurity>
  <Lines>47</Lines>
  <Paragraphs>13</Paragraphs>
  <ScaleCrop>false</ScaleCrop>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 Xiaoxiao</dc:creator>
  <cp:lastModifiedBy>明驹 何</cp:lastModifiedBy>
  <cp:revision>43</cp:revision>
  <dcterms:created xsi:type="dcterms:W3CDTF">2018-10-17T13:42:00Z</dcterms:created>
  <dcterms:modified xsi:type="dcterms:W3CDTF">2021-04-05T19:25:00Z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